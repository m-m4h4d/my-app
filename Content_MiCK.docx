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3FCC" w14:textId="22CEBF35" w:rsidR="00DA0C92" w:rsidRDefault="00461D18" w:rsidP="00461D18">
      <w:pPr>
        <w:pStyle w:val="Heading1"/>
      </w:pPr>
      <w:r>
        <w:t>Home page</w:t>
      </w:r>
    </w:p>
    <w:p w14:paraId="23CB686F" w14:textId="77777777" w:rsidR="00461D18" w:rsidRDefault="00461D18" w:rsidP="00461D18"/>
    <w:p w14:paraId="6FD31C9C" w14:textId="0558B9DC" w:rsidR="00461D18" w:rsidRDefault="00461D18" w:rsidP="00461D18">
      <w:pPr>
        <w:pStyle w:val="Heading2"/>
        <w:jc w:val="center"/>
      </w:pPr>
      <w:r>
        <w:t xml:space="preserve">Welcome to the Microbial </w:t>
      </w:r>
      <w:r w:rsidR="009A68CC">
        <w:t xml:space="preserve">Chemoresistance Knowledgebase </w:t>
      </w:r>
      <w:r>
        <w:t>(MiCK)</w:t>
      </w:r>
    </w:p>
    <w:p w14:paraId="00C0B0EB" w14:textId="77777777" w:rsidR="00676605" w:rsidRDefault="00676605" w:rsidP="00676605">
      <w:pPr>
        <w:spacing w:line="480" w:lineRule="auto"/>
        <w:jc w:val="both"/>
        <w:rPr>
          <w:rFonts w:ascii="Times New Roman" w:hAnsi="Times New Roman" w:cs="Times New Roman"/>
        </w:rPr>
      </w:pPr>
    </w:p>
    <w:p w14:paraId="012A0897" w14:textId="4EB70EEB" w:rsidR="00461D18" w:rsidRDefault="00461D18" w:rsidP="00676605">
      <w:pPr>
        <w:spacing w:line="480" w:lineRule="auto"/>
        <w:jc w:val="both"/>
        <w:rPr>
          <w:rFonts w:ascii="Times New Roman" w:hAnsi="Times New Roman" w:cs="Times New Roman"/>
        </w:rPr>
      </w:pPr>
      <w:r w:rsidRPr="3A441956">
        <w:rPr>
          <w:rFonts w:ascii="Times New Roman" w:hAnsi="Times New Roman" w:cs="Times New Roman"/>
        </w:rPr>
        <w:t xml:space="preserve">Cancer remains one of the most formidable health challenges globally, with millions of new cases and deaths reported annually. </w:t>
      </w:r>
      <w:r w:rsidR="00676605" w:rsidRPr="3A441956">
        <w:rPr>
          <w:rFonts w:ascii="Times New Roman" w:hAnsi="Times New Roman" w:cs="Times New Roman"/>
        </w:rPr>
        <w:t>C</w:t>
      </w:r>
      <w:r w:rsidRPr="3A441956">
        <w:rPr>
          <w:rFonts w:ascii="Times New Roman" w:hAnsi="Times New Roman" w:cs="Times New Roman"/>
        </w:rPr>
        <w:t xml:space="preserve">hemoresistance significantly impacts the efficacy of </w:t>
      </w:r>
      <w:r w:rsidR="00676605" w:rsidRPr="3A441956">
        <w:rPr>
          <w:rFonts w:ascii="Times New Roman" w:hAnsi="Times New Roman" w:cs="Times New Roman"/>
        </w:rPr>
        <w:t>cancer</w:t>
      </w:r>
      <w:r w:rsidRPr="3A441956">
        <w:rPr>
          <w:rFonts w:ascii="Times New Roman" w:hAnsi="Times New Roman" w:cs="Times New Roman"/>
        </w:rPr>
        <w:t xml:space="preserve"> treatment, often leading to treatment failure and disease progression.</w:t>
      </w:r>
      <w:r w:rsidR="00676605">
        <w:t xml:space="preserve"> </w:t>
      </w:r>
      <w:r w:rsidR="00676605" w:rsidRPr="3A441956">
        <w:rPr>
          <w:rFonts w:ascii="Times New Roman" w:hAnsi="Times New Roman" w:cs="Times New Roman"/>
        </w:rPr>
        <w:t xml:space="preserve">MiCK is dedicated to addressing the challenge of chemoresistance in cancer by </w:t>
      </w:r>
      <w:r w:rsidR="00187F8A" w:rsidRPr="3A441956">
        <w:rPr>
          <w:rFonts w:ascii="Times New Roman" w:hAnsi="Times New Roman" w:cs="Times New Roman"/>
        </w:rPr>
        <w:t>serving as a resource</w:t>
      </w:r>
      <w:r w:rsidR="00676605" w:rsidRPr="3A441956">
        <w:rPr>
          <w:rFonts w:ascii="Times New Roman" w:hAnsi="Times New Roman" w:cs="Times New Roman"/>
        </w:rPr>
        <w:t xml:space="preserve"> </w:t>
      </w:r>
      <w:r w:rsidR="00187F8A" w:rsidRPr="3A441956">
        <w:rPr>
          <w:rFonts w:ascii="Times New Roman" w:hAnsi="Times New Roman" w:cs="Times New Roman"/>
        </w:rPr>
        <w:t>for</w:t>
      </w:r>
      <w:r w:rsidR="00676605" w:rsidRPr="3A441956">
        <w:rPr>
          <w:rFonts w:ascii="Times New Roman" w:hAnsi="Times New Roman" w:cs="Times New Roman"/>
        </w:rPr>
        <w:t xml:space="preserve"> microbial gene sequence</w:t>
      </w:r>
      <w:r w:rsidR="00733FB2" w:rsidRPr="3A441956">
        <w:rPr>
          <w:rFonts w:ascii="Times New Roman" w:hAnsi="Times New Roman" w:cs="Times New Roman"/>
        </w:rPr>
        <w:t>s</w:t>
      </w:r>
      <w:r w:rsidR="00676605" w:rsidRPr="3A441956">
        <w:rPr>
          <w:rFonts w:ascii="Times New Roman" w:hAnsi="Times New Roman" w:cs="Times New Roman"/>
        </w:rPr>
        <w:t xml:space="preserve"> associated with </w:t>
      </w:r>
      <w:r w:rsidR="00187F8A" w:rsidRPr="3A441956">
        <w:rPr>
          <w:rFonts w:ascii="Times New Roman" w:hAnsi="Times New Roman" w:cs="Times New Roman"/>
        </w:rPr>
        <w:t>treatment efficacy</w:t>
      </w:r>
      <w:r w:rsidR="00676605" w:rsidRPr="3A441956">
        <w:rPr>
          <w:rFonts w:ascii="Times New Roman" w:hAnsi="Times New Roman" w:cs="Times New Roman"/>
        </w:rPr>
        <w:t xml:space="preserve">. Our goal is to facilitate </w:t>
      </w:r>
      <w:r w:rsidR="00187F8A" w:rsidRPr="3A441956">
        <w:rPr>
          <w:rFonts w:ascii="Times New Roman" w:hAnsi="Times New Roman" w:cs="Times New Roman"/>
        </w:rPr>
        <w:t xml:space="preserve">researchers and healthcare professionals in further </w:t>
      </w:r>
      <w:r w:rsidR="00676605" w:rsidRPr="3A441956">
        <w:rPr>
          <w:rFonts w:ascii="Times New Roman" w:hAnsi="Times New Roman" w:cs="Times New Roman"/>
        </w:rPr>
        <w:t>understanding and mitigation of chemoresistance across various cancer types.</w:t>
      </w:r>
    </w:p>
    <w:p w14:paraId="169AE20E" w14:textId="77777777" w:rsidR="0067591A" w:rsidRDefault="0067591A" w:rsidP="00676605">
      <w:pPr>
        <w:spacing w:line="480" w:lineRule="auto"/>
        <w:jc w:val="both"/>
        <w:rPr>
          <w:rFonts w:ascii="Times New Roman" w:hAnsi="Times New Roman" w:cs="Times New Roman"/>
        </w:rPr>
      </w:pPr>
    </w:p>
    <w:p w14:paraId="59A743D1" w14:textId="07B82AC1" w:rsidR="0067591A" w:rsidRDefault="0067591A" w:rsidP="0067591A">
      <w:pPr>
        <w:pStyle w:val="Heading2"/>
      </w:pPr>
      <w:r>
        <w:t>Key Statistics</w:t>
      </w:r>
    </w:p>
    <w:p w14:paraId="0A9586C6" w14:textId="6EC14E0D" w:rsidR="002161F0" w:rsidRDefault="00EC25CD" w:rsidP="0067591A">
      <w:pPr>
        <w:rPr>
          <w:ins w:id="0" w:author="MUHAMMAD SHAHZAIB" w:date="2024-06-24T09:52:00Z"/>
        </w:rPr>
      </w:pPr>
      <w:r>
        <w:rPr>
          <w:noProof/>
        </w:rPr>
        <w:drawing>
          <wp:inline distT="0" distB="0" distL="0" distR="0" wp14:anchorId="08DC4A0D" wp14:editId="41341633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19A" w14:textId="1314ED86" w:rsidR="00EC25CD" w:rsidRPr="0067591A" w:rsidRDefault="00AA4B1E" w:rsidP="0067591A">
      <w:ins w:id="1" w:author="MUHAMMAD SHAHZAIB" w:date="2024-06-24T10:09:00Z">
        <w:r>
          <w:rPr>
            <w:noProof/>
          </w:rPr>
          <w:lastRenderedPageBreak/>
          <w:drawing>
            <wp:inline distT="0" distB="0" distL="0" distR="0" wp14:anchorId="24E8D9AA" wp14:editId="65223987">
              <wp:extent cx="5943600" cy="356616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66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E835E2" w14:textId="77777777" w:rsidR="00676605" w:rsidRDefault="00676605" w:rsidP="00676605">
      <w:pPr>
        <w:spacing w:line="480" w:lineRule="auto"/>
        <w:jc w:val="both"/>
        <w:rPr>
          <w:rFonts w:ascii="Times New Roman" w:hAnsi="Times New Roman" w:cs="Times New Roman"/>
        </w:rPr>
      </w:pPr>
    </w:p>
    <w:p w14:paraId="32E2A105" w14:textId="77777777" w:rsidR="00275FDB" w:rsidRDefault="00275FDB" w:rsidP="00676605">
      <w:pPr>
        <w:spacing w:line="480" w:lineRule="auto"/>
        <w:jc w:val="both"/>
        <w:rPr>
          <w:rFonts w:ascii="Times New Roman" w:hAnsi="Times New Roman" w:cs="Times New Roman"/>
        </w:rPr>
      </w:pPr>
    </w:p>
    <w:p w14:paraId="3EBB277A" w14:textId="77777777" w:rsidR="001A5E40" w:rsidRDefault="001A5E40" w:rsidP="00676605">
      <w:pPr>
        <w:spacing w:line="480" w:lineRule="auto"/>
        <w:jc w:val="both"/>
        <w:rPr>
          <w:rFonts w:ascii="Times New Roman" w:hAnsi="Times New Roman" w:cs="Times New Roman"/>
        </w:rPr>
      </w:pPr>
    </w:p>
    <w:p w14:paraId="5686091E" w14:textId="7C8EE28F" w:rsidR="00275FDB" w:rsidRDefault="00275FDB" w:rsidP="00275FDB">
      <w:pPr>
        <w:pStyle w:val="Heading3"/>
      </w:pPr>
      <w:r>
        <w:t>In MiCK, users can:</w:t>
      </w:r>
    </w:p>
    <w:p w14:paraId="781D86EB" w14:textId="77777777" w:rsidR="00275FDB" w:rsidRDefault="00275FDB" w:rsidP="00275FDB"/>
    <w:p w14:paraId="360A4B76" w14:textId="62FF1F21" w:rsidR="00275FDB" w:rsidRDefault="009B3138" w:rsidP="00EE0083">
      <w:pPr>
        <w:pStyle w:val="ListParagraph"/>
        <w:numPr>
          <w:ilvl w:val="0"/>
          <w:numId w:val="1"/>
        </w:numPr>
      </w:pPr>
      <w:r>
        <w:t xml:space="preserve">Perform gene search </w:t>
      </w:r>
      <w:r w:rsidR="00EE0083">
        <w:t>using gene name</w:t>
      </w:r>
    </w:p>
    <w:p w14:paraId="566A5D8F" w14:textId="57CC367E" w:rsidR="00EE0083" w:rsidRDefault="009B3138" w:rsidP="00EE0083">
      <w:pPr>
        <w:pStyle w:val="ListParagraph"/>
        <w:numPr>
          <w:ilvl w:val="0"/>
          <w:numId w:val="1"/>
        </w:numPr>
      </w:pPr>
      <w:r>
        <w:t xml:space="preserve">Use drug </w:t>
      </w:r>
      <w:r w:rsidR="00EE0083">
        <w:t>name to find all the target gene sequences and their effect</w:t>
      </w:r>
      <w:r w:rsidR="7FF73F23">
        <w:t>s</w:t>
      </w:r>
    </w:p>
    <w:p w14:paraId="3468FD94" w14:textId="76176C74" w:rsidR="00EE0083" w:rsidRDefault="00EE0083" w:rsidP="00EE0083">
      <w:pPr>
        <w:pStyle w:val="ListParagraph"/>
        <w:numPr>
          <w:ilvl w:val="0"/>
          <w:numId w:val="1"/>
        </w:numPr>
      </w:pPr>
      <w:r>
        <w:t xml:space="preserve">Search the effect to find out which gene </w:t>
      </w:r>
      <w:r w:rsidR="59C7429D">
        <w:t>will</w:t>
      </w:r>
      <w:r>
        <w:t xml:space="preserve"> cause such effects</w:t>
      </w:r>
    </w:p>
    <w:p w14:paraId="45FD574E" w14:textId="428C1C4F" w:rsidR="00EE0083" w:rsidRDefault="00EE0083" w:rsidP="00EE0083">
      <w:pPr>
        <w:pStyle w:val="ListParagraph"/>
        <w:numPr>
          <w:ilvl w:val="0"/>
          <w:numId w:val="1"/>
        </w:numPr>
      </w:pPr>
      <w:r>
        <w:t>In FAQ’s users can view some of the most frequently asked questions</w:t>
      </w:r>
    </w:p>
    <w:p w14:paraId="3043BEB0" w14:textId="4ABA169C" w:rsidR="00EE0083" w:rsidRDefault="00EE0083" w:rsidP="00EE0083">
      <w:pPr>
        <w:pStyle w:val="ListParagraph"/>
        <w:numPr>
          <w:ilvl w:val="0"/>
          <w:numId w:val="1"/>
        </w:numPr>
      </w:pPr>
      <w:r>
        <w:t>In download interface</w:t>
      </w:r>
      <w:r w:rsidR="009B3138">
        <w:t>,</w:t>
      </w:r>
      <w:r>
        <w:t xml:space="preserve"> users have access to download different datasets </w:t>
      </w:r>
    </w:p>
    <w:p w14:paraId="5E384F7D" w14:textId="77777777" w:rsidR="00EE0083" w:rsidRDefault="00EE0083" w:rsidP="00EE0083"/>
    <w:p w14:paraId="4C1C01EC" w14:textId="77777777" w:rsidR="001A5E40" w:rsidRDefault="001A5E40" w:rsidP="00EE0083"/>
    <w:p w14:paraId="5003AEA9" w14:textId="77777777" w:rsidR="001A5E40" w:rsidRDefault="001A5E40" w:rsidP="00EE0083"/>
    <w:p w14:paraId="026B5EE6" w14:textId="77777777" w:rsidR="001A5E40" w:rsidRDefault="001A5E40" w:rsidP="00EE0083"/>
    <w:p w14:paraId="7A969FC2" w14:textId="6A29CCA4" w:rsidR="00461D18" w:rsidRDefault="00EE0083" w:rsidP="00EE0083">
      <w:pPr>
        <w:pStyle w:val="Heading1"/>
        <w:rPr>
          <w:noProof/>
        </w:rPr>
      </w:pPr>
      <w:r>
        <w:lastRenderedPageBreak/>
        <w:t xml:space="preserve">Search page </w:t>
      </w:r>
    </w:p>
    <w:p w14:paraId="7130D574" w14:textId="77777777" w:rsidR="00EE0083" w:rsidRDefault="00EE0083" w:rsidP="00EE0083"/>
    <w:p w14:paraId="4D08F295" w14:textId="333EB4D1" w:rsidR="00EE0083" w:rsidRDefault="00EE0083" w:rsidP="00EE0083">
      <w:pPr>
        <w:pStyle w:val="Heading3"/>
        <w:jc w:val="center"/>
      </w:pPr>
      <w:r>
        <w:t>MiCK Search page</w:t>
      </w:r>
    </w:p>
    <w:p w14:paraId="5B528866" w14:textId="24A6AFC2" w:rsidR="00EE0083" w:rsidRDefault="00731974" w:rsidP="00EE0083">
      <w:r>
        <w:t>S</w:t>
      </w:r>
      <w:r w:rsidR="00EE0083">
        <w:t xml:space="preserve">earch page allows a keyword search against the </w:t>
      </w:r>
      <w:r>
        <w:t>sequences of MiCK database.</w:t>
      </w:r>
    </w:p>
    <w:p w14:paraId="67080C43" w14:textId="77777777" w:rsidR="00731974" w:rsidRDefault="00731974" w:rsidP="00EE0083"/>
    <w:p w14:paraId="2757DD9C" w14:textId="1BD0C58F" w:rsidR="00731974" w:rsidRDefault="001A5E40" w:rsidP="00EE00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7878F" wp14:editId="488FCDDC">
                <wp:simplePos x="0" y="0"/>
                <wp:positionH relativeFrom="column">
                  <wp:posOffset>5076825</wp:posOffset>
                </wp:positionH>
                <wp:positionV relativeFrom="paragraph">
                  <wp:posOffset>244475</wp:posOffset>
                </wp:positionV>
                <wp:extent cx="1143000" cy="352425"/>
                <wp:effectExtent l="0" t="0" r="19050" b="28575"/>
                <wp:wrapNone/>
                <wp:docPr id="6899697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366B" w14:textId="6002CAD2" w:rsidR="00731974" w:rsidRDefault="007319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1974"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  <w:p w14:paraId="6D862ACD" w14:textId="77777777" w:rsidR="00731974" w:rsidRDefault="0073197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14FEA73" w14:textId="77777777" w:rsidR="00731974" w:rsidRPr="00731974" w:rsidRDefault="0073197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78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75pt;margin-top:19.25pt;width:90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" fillcolor="#45b0e1 [1940]" strokeweight=".5pt">
                <v:textbox>
                  <w:txbxContent>
                    <w:p w14:paraId="488B366B" w14:textId="6002CAD2" w:rsidR="00731974" w:rsidRDefault="00731974">
                      <w:pPr>
                        <w:rPr>
                          <w:b/>
                          <w:bCs/>
                        </w:rPr>
                      </w:pPr>
                      <w:r w:rsidRPr="00731974">
                        <w:rPr>
                          <w:b/>
                          <w:bCs/>
                        </w:rPr>
                        <w:t>Search</w:t>
                      </w:r>
                    </w:p>
                    <w:p w14:paraId="6D862ACD" w14:textId="77777777" w:rsidR="00731974" w:rsidRDefault="00731974">
                      <w:pPr>
                        <w:rPr>
                          <w:b/>
                          <w:bCs/>
                        </w:rPr>
                      </w:pPr>
                    </w:p>
                    <w:p w14:paraId="714FEA73" w14:textId="77777777" w:rsidR="00731974" w:rsidRPr="00731974" w:rsidRDefault="0073197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564EC2" wp14:editId="34FC01D8">
                <wp:simplePos x="0" y="0"/>
                <wp:positionH relativeFrom="margin">
                  <wp:posOffset>552450</wp:posOffset>
                </wp:positionH>
                <wp:positionV relativeFrom="paragraph">
                  <wp:posOffset>155575</wp:posOffset>
                </wp:positionV>
                <wp:extent cx="3629025" cy="514350"/>
                <wp:effectExtent l="0" t="0" r="28575" b="19050"/>
                <wp:wrapSquare wrapText="bothSides"/>
                <wp:docPr id="2018897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A783" w14:textId="710DA67B" w:rsidR="00731974" w:rsidRDefault="00731974">
                            <w:r>
                              <w:t>Type keyword like 5-FU, irinotecan, Capecitabine, Gemcitabine and oxaliplatin.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4EC2" id="_x0000_s1027" type="#_x0000_t202" style="position:absolute;margin-left:43.5pt;margin-top:12.25pt;width:285.75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">
                <v:textbox>
                  <w:txbxContent>
                    <w:p w14:paraId="2E5CA783" w14:textId="710DA67B" w:rsidR="00731974" w:rsidRDefault="00731974">
                      <w:r>
                        <w:t>Type keyword like 5-FU, irinotecan, Capecitabine, Gemcitabine and oxaliplatin.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6E2C82" wp14:editId="065F9DFD">
                <wp:simplePos x="0" y="0"/>
                <wp:positionH relativeFrom="page">
                  <wp:posOffset>123825</wp:posOffset>
                </wp:positionH>
                <wp:positionV relativeFrom="paragraph">
                  <wp:posOffset>146050</wp:posOffset>
                </wp:positionV>
                <wp:extent cx="10096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E758" w14:textId="4BEDAD8D" w:rsidR="00731974" w:rsidRDefault="00731974">
                            <w:r>
                              <w:t>Drug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2C82" id="_x0000_s1028" type="#_x0000_t202" style="position:absolute;margin-left:9.75pt;margin-top:11.5pt;width:79.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">
                <v:textbox>
                  <w:txbxContent>
                    <w:p w14:paraId="50A7E758" w14:textId="4BEDAD8D" w:rsidR="00731974" w:rsidRDefault="00731974">
                      <w:r>
                        <w:t>Drug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C10F582" w14:textId="7C729580" w:rsidR="00731974" w:rsidRDefault="00731974" w:rsidP="00EE0083"/>
    <w:p w14:paraId="034BC378" w14:textId="373F56F8" w:rsidR="00731974" w:rsidRDefault="00731974" w:rsidP="00EE0083"/>
    <w:p w14:paraId="48F1E9D2" w14:textId="08A8BE88" w:rsidR="001A5E40" w:rsidRDefault="001A5E40" w:rsidP="00EE0083"/>
    <w:p w14:paraId="45213517" w14:textId="4B4340BC" w:rsidR="001A5E40" w:rsidRDefault="001A5E40" w:rsidP="00EE0083"/>
    <w:p w14:paraId="31B50640" w14:textId="5FDDF386" w:rsidR="001A5E40" w:rsidRDefault="001A5E40" w:rsidP="00EE0083"/>
    <w:p w14:paraId="6CA151A1" w14:textId="13902A71" w:rsidR="001A5E40" w:rsidRDefault="001A5E40" w:rsidP="00EE0083"/>
    <w:p w14:paraId="4BAE9E7F" w14:textId="77777777" w:rsidR="001A5E40" w:rsidRDefault="001A5E40" w:rsidP="00EE0083"/>
    <w:p w14:paraId="08DABE6B" w14:textId="7BA6467D" w:rsidR="001A5E40" w:rsidRDefault="001A5E40" w:rsidP="00EE0083"/>
    <w:p w14:paraId="6C1BA624" w14:textId="77777777" w:rsidR="001A5E40" w:rsidRDefault="001A5E40" w:rsidP="00EE0083"/>
    <w:p w14:paraId="4DBA88ED" w14:textId="41D62040" w:rsidR="001A5E40" w:rsidRDefault="001A5E40" w:rsidP="00EE0083"/>
    <w:p w14:paraId="5E032A27" w14:textId="6C2B9252" w:rsidR="001A5E40" w:rsidRDefault="001A5E40" w:rsidP="00EE0083"/>
    <w:p w14:paraId="36C41FBD" w14:textId="2F8307D3" w:rsidR="001A5E40" w:rsidRDefault="001A5E40" w:rsidP="00EE0083"/>
    <w:p w14:paraId="02A185FC" w14:textId="77777777" w:rsidR="001A5E40" w:rsidRDefault="001A5E40" w:rsidP="00EE0083"/>
    <w:p w14:paraId="03DEE685" w14:textId="1D29FB17" w:rsidR="00731974" w:rsidRDefault="00731974" w:rsidP="00731974">
      <w:pPr>
        <w:pStyle w:val="Heading1"/>
      </w:pPr>
      <w:r>
        <w:t>Download page</w:t>
      </w:r>
    </w:p>
    <w:p w14:paraId="0187C1A1" w14:textId="39C246AB" w:rsidR="00731974" w:rsidRDefault="00731974" w:rsidP="007319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49656" wp14:editId="0D8F2A7B">
                <wp:simplePos x="0" y="0"/>
                <wp:positionH relativeFrom="page">
                  <wp:posOffset>5295900</wp:posOffset>
                </wp:positionH>
                <wp:positionV relativeFrom="paragraph">
                  <wp:posOffset>412115</wp:posOffset>
                </wp:positionV>
                <wp:extent cx="2354580" cy="1657350"/>
                <wp:effectExtent l="0" t="0" r="22860" b="19050"/>
                <wp:wrapSquare wrapText="bothSides"/>
                <wp:docPr id="303124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5FD5" w14:textId="657D02C3" w:rsidR="00731974" w:rsidRDefault="00731974" w:rsidP="00731974">
                            <w:r>
                              <w:t>MiCK-80</w:t>
                            </w:r>
                          </w:p>
                          <w:p w14:paraId="54C4303D" w14:textId="77777777" w:rsidR="00731974" w:rsidRDefault="00731974" w:rsidP="00731974"/>
                          <w:p w14:paraId="057B8767" w14:textId="1DFE4846" w:rsidR="00731974" w:rsidRDefault="00731974" w:rsidP="00731974">
                            <w:r>
                              <w:t xml:space="preserve">Download database clustered at 80% identity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9656" id="_x0000_s1029" type="#_x0000_t202" style="position:absolute;margin-left:417pt;margin-top:32.45pt;width:185.4pt;height:130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">
                <v:textbox>
                  <w:txbxContent>
                    <w:p w14:paraId="0D175FD5" w14:textId="657D02C3" w:rsidR="00731974" w:rsidRDefault="00731974" w:rsidP="00731974">
                      <w:r>
                        <w:t>MiCK-80</w:t>
                      </w:r>
                    </w:p>
                    <w:p w14:paraId="54C4303D" w14:textId="77777777" w:rsidR="00731974" w:rsidRDefault="00731974" w:rsidP="00731974"/>
                    <w:p w14:paraId="057B8767" w14:textId="1DFE4846" w:rsidR="00731974" w:rsidRDefault="00731974" w:rsidP="00731974">
                      <w:r>
                        <w:t xml:space="preserve">Download database clustered at 80% identity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6AD732" wp14:editId="3D4CE76E">
                <wp:simplePos x="0" y="0"/>
                <wp:positionH relativeFrom="margin">
                  <wp:posOffset>1781175</wp:posOffset>
                </wp:positionH>
                <wp:positionV relativeFrom="paragraph">
                  <wp:posOffset>383540</wp:posOffset>
                </wp:positionV>
                <wp:extent cx="2354580" cy="1657350"/>
                <wp:effectExtent l="0" t="0" r="22860" b="19050"/>
                <wp:wrapSquare wrapText="bothSides"/>
                <wp:docPr id="1114219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CE69" w14:textId="3CF81680" w:rsidR="00731974" w:rsidRDefault="00731974" w:rsidP="00731974">
                            <w:r>
                              <w:t>MiCK-75</w:t>
                            </w:r>
                          </w:p>
                          <w:p w14:paraId="25A168B0" w14:textId="77777777" w:rsidR="00731974" w:rsidRDefault="00731974" w:rsidP="00731974"/>
                          <w:p w14:paraId="3C39F9E9" w14:textId="3883D356" w:rsidR="00731974" w:rsidRDefault="00731974" w:rsidP="00731974">
                            <w:r>
                              <w:t xml:space="preserve">Download database clustered at 75% identity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D732" id="_x0000_s1030" type="#_x0000_t202" style="position:absolute;margin-left:140.25pt;margin-top:30.2pt;width:185.4pt;height:130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">
                <v:textbox>
                  <w:txbxContent>
                    <w:p w14:paraId="53DECE69" w14:textId="3CF81680" w:rsidR="00731974" w:rsidRDefault="00731974" w:rsidP="00731974">
                      <w:r>
                        <w:t>MiCK-75</w:t>
                      </w:r>
                    </w:p>
                    <w:p w14:paraId="25A168B0" w14:textId="77777777" w:rsidR="00731974" w:rsidRDefault="00731974" w:rsidP="00731974"/>
                    <w:p w14:paraId="3C39F9E9" w14:textId="3883D356" w:rsidR="00731974" w:rsidRDefault="00731974" w:rsidP="00731974">
                      <w:r>
                        <w:t xml:space="preserve">Download database clustered at 75% identity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0CCC4A" wp14:editId="62D8363D">
                <wp:simplePos x="0" y="0"/>
                <wp:positionH relativeFrom="margin">
                  <wp:posOffset>-742950</wp:posOffset>
                </wp:positionH>
                <wp:positionV relativeFrom="paragraph">
                  <wp:posOffset>354965</wp:posOffset>
                </wp:positionV>
                <wp:extent cx="2354580" cy="1657350"/>
                <wp:effectExtent l="0" t="0" r="22860" b="19050"/>
                <wp:wrapSquare wrapText="bothSides"/>
                <wp:docPr id="1498820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B6B26" w14:textId="5C2262A9" w:rsidR="00731974" w:rsidRDefault="00731974">
                            <w:r>
                              <w:t>MiCK-50</w:t>
                            </w:r>
                          </w:p>
                          <w:p w14:paraId="638733C1" w14:textId="77777777" w:rsidR="00731974" w:rsidRDefault="00731974"/>
                          <w:p w14:paraId="313BA95D" w14:textId="41818C24" w:rsidR="00731974" w:rsidRDefault="00731974">
                            <w:r>
                              <w:t xml:space="preserve">Download database clustered at 50% identity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CC4A" id="_x0000_s1031" type="#_x0000_t202" style="position:absolute;margin-left:-58.5pt;margin-top:27.95pt;width:185.4pt;height:130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">
                <v:textbox>
                  <w:txbxContent>
                    <w:p w14:paraId="786B6B26" w14:textId="5C2262A9" w:rsidR="00731974" w:rsidRDefault="00731974">
                      <w:r>
                        <w:t>MiCK-50</w:t>
                      </w:r>
                    </w:p>
                    <w:p w14:paraId="638733C1" w14:textId="77777777" w:rsidR="00731974" w:rsidRDefault="00731974"/>
                    <w:p w14:paraId="313BA95D" w14:textId="41818C24" w:rsidR="00731974" w:rsidRDefault="00731974">
                      <w:r>
                        <w:t xml:space="preserve">Download database clustered at 50% identity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14CE7" w14:textId="367175D5" w:rsidR="00731974" w:rsidRPr="00731974" w:rsidRDefault="00731974" w:rsidP="00731974"/>
    <w:p w14:paraId="5AA69E9B" w14:textId="77777777" w:rsidR="0044184F" w:rsidRDefault="0044184F" w:rsidP="00EE0083"/>
    <w:p w14:paraId="66E24FD7" w14:textId="77777777" w:rsidR="0044184F" w:rsidRDefault="0044184F" w:rsidP="00EE0083"/>
    <w:p w14:paraId="7C497958" w14:textId="77777777" w:rsidR="0044184F" w:rsidRDefault="0044184F" w:rsidP="00EE0083"/>
    <w:p w14:paraId="10F78E6A" w14:textId="77777777" w:rsidR="001A5E40" w:rsidRDefault="001A5E40" w:rsidP="00EE0083"/>
    <w:p w14:paraId="3C4E840E" w14:textId="77777777" w:rsidR="001A5E40" w:rsidRDefault="001A5E40" w:rsidP="00EE0083"/>
    <w:p w14:paraId="7A09F9AC" w14:textId="77777777" w:rsidR="001A5E40" w:rsidRDefault="001A5E40" w:rsidP="00EE0083"/>
    <w:p w14:paraId="1571A603" w14:textId="193965FE" w:rsidR="00731974" w:rsidRDefault="00731974" w:rsidP="0044184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4122C6" wp14:editId="05E56CAA">
                <wp:simplePos x="0" y="0"/>
                <wp:positionH relativeFrom="margin">
                  <wp:posOffset>4343400</wp:posOffset>
                </wp:positionH>
                <wp:positionV relativeFrom="paragraph">
                  <wp:posOffset>-1445260</wp:posOffset>
                </wp:positionV>
                <wp:extent cx="2354580" cy="1657350"/>
                <wp:effectExtent l="0" t="0" r="22860" b="19050"/>
                <wp:wrapSquare wrapText="bothSides"/>
                <wp:docPr id="94433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FEC0" w14:textId="5C81D2CA" w:rsidR="00731974" w:rsidRDefault="00731974" w:rsidP="00731974">
                            <w:r>
                              <w:t>Datatables</w:t>
                            </w:r>
                          </w:p>
                          <w:p w14:paraId="7EC8E356" w14:textId="77777777" w:rsidR="00731974" w:rsidRDefault="00731974" w:rsidP="00731974"/>
                          <w:p w14:paraId="7BC66767" w14:textId="00071043" w:rsidR="00731974" w:rsidRDefault="00731974" w:rsidP="00731974">
                            <w:r>
                              <w:t xml:space="preserve">Download </w:t>
                            </w:r>
                            <w:r w:rsidR="0044184F">
                              <w:t>Database data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2C6" id="_x0000_s1032" type="#_x0000_t202" style="position:absolute;margin-left:342pt;margin-top:-113.8pt;width:185.4pt;height:130.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">
                <v:textbox>
                  <w:txbxContent>
                    <w:p w14:paraId="5CDBFEC0" w14:textId="5C81D2CA" w:rsidR="00731974" w:rsidRDefault="00731974" w:rsidP="00731974">
                      <w:r>
                        <w:t>Datatables</w:t>
                      </w:r>
                    </w:p>
                    <w:p w14:paraId="7EC8E356" w14:textId="77777777" w:rsidR="00731974" w:rsidRDefault="00731974" w:rsidP="00731974"/>
                    <w:p w14:paraId="7BC66767" w14:textId="00071043" w:rsidR="00731974" w:rsidRDefault="00731974" w:rsidP="00731974">
                      <w:r>
                        <w:t xml:space="preserve">Download </w:t>
                      </w:r>
                      <w:r w:rsidR="0044184F">
                        <w:t>Database data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30705B" wp14:editId="7A46428D">
                <wp:simplePos x="0" y="0"/>
                <wp:positionH relativeFrom="margin">
                  <wp:posOffset>1781175</wp:posOffset>
                </wp:positionH>
                <wp:positionV relativeFrom="paragraph">
                  <wp:posOffset>-1464310</wp:posOffset>
                </wp:positionV>
                <wp:extent cx="2354580" cy="1657350"/>
                <wp:effectExtent l="0" t="0" r="22860" b="19050"/>
                <wp:wrapSquare wrapText="bothSides"/>
                <wp:docPr id="646497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1749" w14:textId="5ADF00B8" w:rsidR="00731974" w:rsidRDefault="00731974" w:rsidP="00731974">
                            <w:r>
                              <w:t>Metadata</w:t>
                            </w:r>
                          </w:p>
                          <w:p w14:paraId="3E8D139A" w14:textId="77777777" w:rsidR="00731974" w:rsidRDefault="00731974" w:rsidP="00731974"/>
                          <w:p w14:paraId="4535CABE" w14:textId="23D5D1BD" w:rsidR="00731974" w:rsidRDefault="00731974" w:rsidP="00731974">
                            <w:r>
                              <w:t xml:space="preserve">Download table that have information of genes, drugs and effects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705B" id="_x0000_s1033" type="#_x0000_t202" style="position:absolute;margin-left:140.25pt;margin-top:-115.3pt;width:185.4pt;height:130.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">
                <v:textbox>
                  <w:txbxContent>
                    <w:p w14:paraId="39DF1749" w14:textId="5ADF00B8" w:rsidR="00731974" w:rsidRDefault="00731974" w:rsidP="00731974">
                      <w:r>
                        <w:t>Metadata</w:t>
                      </w:r>
                    </w:p>
                    <w:p w14:paraId="3E8D139A" w14:textId="77777777" w:rsidR="00731974" w:rsidRDefault="00731974" w:rsidP="00731974"/>
                    <w:p w14:paraId="4535CABE" w14:textId="23D5D1BD" w:rsidR="00731974" w:rsidRDefault="00731974" w:rsidP="00731974">
                      <w:r>
                        <w:t xml:space="preserve">Download table that have information of genes, drugs and effects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A7DB3D" wp14:editId="720C91B0">
                <wp:simplePos x="0" y="0"/>
                <wp:positionH relativeFrom="margin">
                  <wp:posOffset>-771525</wp:posOffset>
                </wp:positionH>
                <wp:positionV relativeFrom="paragraph">
                  <wp:posOffset>-1473835</wp:posOffset>
                </wp:positionV>
                <wp:extent cx="2354580" cy="1657350"/>
                <wp:effectExtent l="0" t="0" r="22860" b="19050"/>
                <wp:wrapSquare wrapText="bothSides"/>
                <wp:docPr id="719784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7687E" w14:textId="12799BCE" w:rsidR="00731974" w:rsidRDefault="00731974" w:rsidP="00731974">
                            <w:r>
                              <w:t>MiCK-90</w:t>
                            </w:r>
                          </w:p>
                          <w:p w14:paraId="65E07E8E" w14:textId="77777777" w:rsidR="00731974" w:rsidRDefault="00731974" w:rsidP="00731974"/>
                          <w:p w14:paraId="7063E865" w14:textId="6079C09C" w:rsidR="00731974" w:rsidRDefault="00731974" w:rsidP="00731974">
                            <w:r>
                              <w:t xml:space="preserve">Download database clustered at 90% identity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DB3D" id="_x0000_s1034" type="#_x0000_t202" style="position:absolute;margin-left:-60.75pt;margin-top:-116.05pt;width:185.4pt;height:130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">
                <v:textbox>
                  <w:txbxContent>
                    <w:p w14:paraId="3F27687E" w14:textId="12799BCE" w:rsidR="00731974" w:rsidRDefault="00731974" w:rsidP="00731974">
                      <w:r>
                        <w:t>MiCK-90</w:t>
                      </w:r>
                    </w:p>
                    <w:p w14:paraId="65E07E8E" w14:textId="77777777" w:rsidR="00731974" w:rsidRDefault="00731974" w:rsidP="00731974"/>
                    <w:p w14:paraId="7063E865" w14:textId="6079C09C" w:rsidR="00731974" w:rsidRDefault="00731974" w:rsidP="00731974">
                      <w:r>
                        <w:t xml:space="preserve">Download database clustered at 90% identity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C62F84" w14:textId="77777777" w:rsidR="0044184F" w:rsidRPr="001A5E40" w:rsidRDefault="0044184F" w:rsidP="001A5E40">
      <w:pPr>
        <w:spacing w:line="480" w:lineRule="auto"/>
        <w:jc w:val="both"/>
        <w:rPr>
          <w:rFonts w:ascii="Times New Roman" w:hAnsi="Times New Roman" w:cs="Times New Roman"/>
        </w:rPr>
      </w:pPr>
    </w:p>
    <w:p w14:paraId="11C5920A" w14:textId="6EF73A04" w:rsidR="001A5E40" w:rsidRDefault="001A5E40" w:rsidP="001A5E40">
      <w:pPr>
        <w:pStyle w:val="Heading1"/>
      </w:pPr>
      <w:r>
        <w:t>About Page</w:t>
      </w:r>
    </w:p>
    <w:p w14:paraId="602858DD" w14:textId="77777777" w:rsidR="001A5E40" w:rsidRPr="001A5E40" w:rsidRDefault="001A5E40" w:rsidP="001A5E40"/>
    <w:p w14:paraId="512AEB0B" w14:textId="56428122" w:rsidR="0044184F" w:rsidRDefault="001A5E40" w:rsidP="001A5E40">
      <w:pPr>
        <w:spacing w:line="480" w:lineRule="auto"/>
        <w:jc w:val="both"/>
        <w:rPr>
          <w:rFonts w:ascii="Times New Roman" w:hAnsi="Times New Roman" w:cs="Times New Roman"/>
        </w:rPr>
      </w:pPr>
      <w:r w:rsidRPr="3A441956">
        <w:rPr>
          <w:rFonts w:ascii="Times New Roman" w:hAnsi="Times New Roman" w:cs="Times New Roman"/>
        </w:rPr>
        <w:t xml:space="preserve">MiCK is </w:t>
      </w:r>
      <w:r w:rsidR="009B3138" w:rsidRPr="3A441956">
        <w:rPr>
          <w:rFonts w:ascii="Times New Roman" w:hAnsi="Times New Roman" w:cs="Times New Roman"/>
        </w:rPr>
        <w:t>a</w:t>
      </w:r>
      <w:r w:rsidRPr="3A441956">
        <w:rPr>
          <w:rFonts w:ascii="Times New Roman" w:hAnsi="Times New Roman" w:cs="Times New Roman"/>
        </w:rPr>
        <w:t xml:space="preserve"> comprehensive knowledge</w:t>
      </w:r>
      <w:r w:rsidR="009B3138" w:rsidRPr="3A441956">
        <w:rPr>
          <w:rFonts w:ascii="Times New Roman" w:hAnsi="Times New Roman" w:cs="Times New Roman"/>
        </w:rPr>
        <w:t xml:space="preserve"> </w:t>
      </w:r>
      <w:r w:rsidRPr="3A441956">
        <w:rPr>
          <w:rFonts w:ascii="Times New Roman" w:hAnsi="Times New Roman" w:cs="Times New Roman"/>
        </w:rPr>
        <w:t xml:space="preserve">base that </w:t>
      </w:r>
      <w:r w:rsidR="009B3138" w:rsidRPr="3A441956">
        <w:rPr>
          <w:rFonts w:ascii="Times New Roman" w:hAnsi="Times New Roman" w:cs="Times New Roman"/>
        </w:rPr>
        <w:t>houses ~</w:t>
      </w:r>
      <w:r w:rsidRPr="3A441956">
        <w:rPr>
          <w:rFonts w:ascii="Times New Roman" w:hAnsi="Times New Roman" w:cs="Times New Roman"/>
        </w:rPr>
        <w:t xml:space="preserve">1.6 million microbial gene sequences associated with chemoresistance in </w:t>
      </w:r>
      <w:r w:rsidR="009B3138" w:rsidRPr="3A441956">
        <w:rPr>
          <w:rFonts w:ascii="Times New Roman" w:hAnsi="Times New Roman" w:cs="Times New Roman"/>
        </w:rPr>
        <w:t xml:space="preserve">multiple </w:t>
      </w:r>
      <w:r w:rsidRPr="3A441956">
        <w:rPr>
          <w:rFonts w:ascii="Times New Roman" w:hAnsi="Times New Roman" w:cs="Times New Roman"/>
        </w:rPr>
        <w:t>cancer</w:t>
      </w:r>
      <w:r w:rsidR="009B3138" w:rsidRPr="3A441956">
        <w:rPr>
          <w:rFonts w:ascii="Times New Roman" w:hAnsi="Times New Roman" w:cs="Times New Roman"/>
        </w:rPr>
        <w:t>s</w:t>
      </w:r>
      <w:r w:rsidRPr="3A441956">
        <w:rPr>
          <w:rFonts w:ascii="Times New Roman" w:hAnsi="Times New Roman" w:cs="Times New Roman"/>
        </w:rPr>
        <w:t>. These sequences encompass 29 different gene types linked to chemoresistance and drug metabolism, meticulously curated from recent literature and databases.</w:t>
      </w:r>
    </w:p>
    <w:p w14:paraId="55F8A195" w14:textId="5D2DE41A" w:rsidR="0067591A" w:rsidRDefault="0067591A" w:rsidP="0067591A"/>
    <w:p w14:paraId="1455F883" w14:textId="7B8834F5" w:rsidR="0067591A" w:rsidRPr="0067591A" w:rsidRDefault="0067591A" w:rsidP="0067591A">
      <w:pPr>
        <w:pStyle w:val="Heading2"/>
      </w:pPr>
      <w:r>
        <w:t>FAQ’s</w:t>
      </w:r>
    </w:p>
    <w:p w14:paraId="766D2A4E" w14:textId="77777777" w:rsidR="001A5E40" w:rsidRPr="001A5E40" w:rsidRDefault="001A5E40" w:rsidP="001A5E40">
      <w:pPr>
        <w:spacing w:line="480" w:lineRule="auto"/>
        <w:jc w:val="both"/>
        <w:rPr>
          <w:rFonts w:ascii="Times New Roman" w:hAnsi="Times New Roman" w:cs="Times New Roman"/>
        </w:rPr>
      </w:pPr>
    </w:p>
    <w:p w14:paraId="03AA0FA6" w14:textId="0773B790" w:rsidR="001A5E40" w:rsidRPr="0067591A" w:rsidRDefault="001A5E40" w:rsidP="006759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7591A">
        <w:rPr>
          <w:rFonts w:ascii="Times New Roman" w:hAnsi="Times New Roman" w:cs="Times New Roman"/>
        </w:rPr>
        <w:t>What is the Microbial Chemoresistance Knowledgebase (MiCK)?</w:t>
      </w:r>
    </w:p>
    <w:p w14:paraId="63A6839A" w14:textId="77777777" w:rsidR="0067591A" w:rsidRDefault="001A5E40" w:rsidP="001A5E40">
      <w:pPr>
        <w:spacing w:line="480" w:lineRule="auto"/>
        <w:jc w:val="both"/>
        <w:rPr>
          <w:rFonts w:ascii="Times New Roman" w:hAnsi="Times New Roman" w:cs="Times New Roman"/>
        </w:rPr>
      </w:pPr>
      <w:r w:rsidRPr="001A5E40">
        <w:rPr>
          <w:rFonts w:ascii="Times New Roman" w:hAnsi="Times New Roman" w:cs="Times New Roman"/>
        </w:rPr>
        <w:lastRenderedPageBreak/>
        <w:t>MiCK is a comprehensive database cataloging microbial gene sequences associated with chemoresistance in cancer, providing researchers with valuable data for improving treatment strategies.</w:t>
      </w:r>
    </w:p>
    <w:p w14:paraId="5C03ED87" w14:textId="06139460" w:rsidR="001A5E40" w:rsidRPr="0067591A" w:rsidRDefault="001A5E40" w:rsidP="006759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7591A">
        <w:rPr>
          <w:rFonts w:ascii="Times New Roman" w:hAnsi="Times New Roman" w:cs="Times New Roman"/>
        </w:rPr>
        <w:t>How does the gut microbiome affect cancer treatment?</w:t>
      </w:r>
    </w:p>
    <w:p w14:paraId="56D74D2B" w14:textId="382FC9CB" w:rsidR="001A5E40" w:rsidRPr="001A5E40" w:rsidRDefault="001A5E40" w:rsidP="001A5E40">
      <w:pPr>
        <w:spacing w:line="480" w:lineRule="auto"/>
        <w:jc w:val="both"/>
        <w:rPr>
          <w:rFonts w:ascii="Times New Roman" w:hAnsi="Times New Roman" w:cs="Times New Roman"/>
        </w:rPr>
      </w:pPr>
      <w:r w:rsidRPr="001A5E40">
        <w:rPr>
          <w:rFonts w:ascii="Times New Roman" w:hAnsi="Times New Roman" w:cs="Times New Roman"/>
        </w:rPr>
        <w:t>The gut microbiome can modulate the efficacy of chemotherapeutic drugs, potentially leading to chemoresistance. MiCK helps researchers understand these interactions to improve treatment outcomes.</w:t>
      </w:r>
    </w:p>
    <w:p w14:paraId="194F17AA" w14:textId="1C5D3CF3" w:rsidR="001A5E40" w:rsidRPr="0067591A" w:rsidRDefault="001A5E40" w:rsidP="006759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7591A">
        <w:rPr>
          <w:rFonts w:ascii="Times New Roman" w:hAnsi="Times New Roman" w:cs="Times New Roman"/>
        </w:rPr>
        <w:t>How can I access and use data from MiCK?</w:t>
      </w:r>
    </w:p>
    <w:p w14:paraId="5037DFD3" w14:textId="7B270C8A" w:rsidR="0067591A" w:rsidRDefault="001A5E40" w:rsidP="001A5E40">
      <w:pPr>
        <w:spacing w:line="480" w:lineRule="auto"/>
        <w:jc w:val="both"/>
        <w:rPr>
          <w:rFonts w:ascii="Times New Roman" w:hAnsi="Times New Roman" w:cs="Times New Roman"/>
        </w:rPr>
      </w:pPr>
      <w:r w:rsidRPr="001A5E40">
        <w:rPr>
          <w:rFonts w:ascii="Times New Roman" w:hAnsi="Times New Roman" w:cs="Times New Roman"/>
        </w:rPr>
        <w:t>Researchers can access MiCK through a user-friendly web interface, search for specific gene sequences, and download datasets for further analysis.</w:t>
      </w:r>
    </w:p>
    <w:p w14:paraId="6ED9A08E" w14:textId="77777777" w:rsidR="002161F0" w:rsidRDefault="002161F0" w:rsidP="001A5E40">
      <w:pPr>
        <w:spacing w:line="480" w:lineRule="auto"/>
        <w:jc w:val="both"/>
        <w:rPr>
          <w:rFonts w:ascii="Times New Roman" w:hAnsi="Times New Roman" w:cs="Times New Roman"/>
        </w:rPr>
      </w:pPr>
    </w:p>
    <w:p w14:paraId="21D6DA2B" w14:textId="77777777" w:rsidR="002161F0" w:rsidRDefault="002161F0" w:rsidP="001A5E40">
      <w:pPr>
        <w:spacing w:line="480" w:lineRule="auto"/>
        <w:jc w:val="both"/>
        <w:rPr>
          <w:rFonts w:ascii="Times New Roman" w:hAnsi="Times New Roman" w:cs="Times New Roman"/>
        </w:rPr>
      </w:pPr>
    </w:p>
    <w:p w14:paraId="21A72EEB" w14:textId="77777777" w:rsidR="002161F0" w:rsidRDefault="002161F0" w:rsidP="001A5E40">
      <w:pPr>
        <w:spacing w:line="480" w:lineRule="auto"/>
        <w:jc w:val="both"/>
        <w:rPr>
          <w:rFonts w:ascii="Times New Roman" w:hAnsi="Times New Roman" w:cs="Times New Roman"/>
        </w:rPr>
      </w:pPr>
    </w:p>
    <w:p w14:paraId="43BB544E" w14:textId="77777777" w:rsidR="002161F0" w:rsidRDefault="002161F0" w:rsidP="001A5E40">
      <w:pPr>
        <w:spacing w:line="480" w:lineRule="auto"/>
        <w:jc w:val="both"/>
        <w:rPr>
          <w:rFonts w:ascii="Times New Roman" w:hAnsi="Times New Roman" w:cs="Times New Roman"/>
        </w:rPr>
      </w:pPr>
    </w:p>
    <w:p w14:paraId="224832BA" w14:textId="687C48D5" w:rsidR="0067591A" w:rsidRDefault="0067591A" w:rsidP="0067591A">
      <w:pPr>
        <w:pStyle w:val="Heading2"/>
      </w:pPr>
      <w:r>
        <w:t>Team</w:t>
      </w:r>
    </w:p>
    <w:p w14:paraId="3056456C" w14:textId="77777777" w:rsidR="0067591A" w:rsidRDefault="0067591A" w:rsidP="0067591A"/>
    <w:p w14:paraId="6082E065" w14:textId="77777777" w:rsidR="0067591A" w:rsidRDefault="0067591A" w:rsidP="0067591A"/>
    <w:p w14:paraId="261FADAD" w14:textId="77777777" w:rsidR="0067591A" w:rsidRPr="0067591A" w:rsidRDefault="0067591A" w:rsidP="0067591A"/>
    <w:p w14:paraId="2C9B1D1D" w14:textId="77777777" w:rsidR="0067591A" w:rsidRPr="0067591A" w:rsidRDefault="0067591A" w:rsidP="0067591A"/>
    <w:p w14:paraId="39951322" w14:textId="447401FA" w:rsidR="0067591A" w:rsidRDefault="0067591A" w:rsidP="0067591A">
      <w:r>
        <w:rPr>
          <w:noProof/>
        </w:rPr>
        <w:drawing>
          <wp:inline distT="0" distB="0" distL="0" distR="0" wp14:anchorId="1A971521" wp14:editId="74A774AC">
            <wp:extent cx="1435894" cy="1914525"/>
            <wp:effectExtent l="0" t="0" r="0" b="0"/>
            <wp:docPr id="1163622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89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="00B64435">
        <w:rPr>
          <w:noProof/>
        </w:rPr>
        <w:drawing>
          <wp:inline distT="0" distB="0" distL="0" distR="0" wp14:anchorId="61ED8CCE" wp14:editId="60B6A3B9">
            <wp:extent cx="1475509" cy="1875413"/>
            <wp:effectExtent l="0" t="0" r="0" b="4445"/>
            <wp:docPr id="1602529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09" cy="18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C7A" w14:textId="77777777" w:rsidR="0067591A" w:rsidRDefault="0067591A" w:rsidP="0067591A"/>
    <w:p w14:paraId="768F6664" w14:textId="7D7AAFB8" w:rsidR="0067591A" w:rsidRDefault="0067591A" w:rsidP="0067591A">
      <w:r>
        <w:t xml:space="preserve"> Muhammad Shahzaib                                              Dr. M</w:t>
      </w:r>
      <w:r w:rsidRPr="0067591A">
        <w:t xml:space="preserve">asood </w:t>
      </w:r>
      <w:r>
        <w:t>U</w:t>
      </w:r>
      <w:r w:rsidRPr="0067591A">
        <w:t xml:space="preserve">r </w:t>
      </w:r>
      <w:r>
        <w:t>R</w:t>
      </w:r>
      <w:r w:rsidRPr="0067591A">
        <w:t xml:space="preserve">ehman </w:t>
      </w:r>
      <w:r>
        <w:t>K</w:t>
      </w:r>
      <w:r w:rsidRPr="0067591A">
        <w:t>ayani</w:t>
      </w:r>
    </w:p>
    <w:p w14:paraId="1AEC8D1B" w14:textId="2A16228A" w:rsidR="0067591A" w:rsidRDefault="0067591A" w:rsidP="0067591A">
      <w:r>
        <w:t xml:space="preserve">       (</w:t>
      </w:r>
      <w:r w:rsidR="00EC38FC">
        <w:t>Author)</w:t>
      </w:r>
      <w:r>
        <w:tab/>
        <w:t xml:space="preserve">                                                                    </w:t>
      </w:r>
      <w:r w:rsidR="23A98DEB">
        <w:t xml:space="preserve">  (</w:t>
      </w:r>
      <w:r>
        <w:t>Principal Investigator)</w:t>
      </w:r>
    </w:p>
    <w:p w14:paraId="79671EEF" w14:textId="77777777" w:rsidR="00E85AB7" w:rsidRDefault="00E85AB7" w:rsidP="0067591A"/>
    <w:p w14:paraId="7E7219F4" w14:textId="77777777" w:rsidR="00E85AB7" w:rsidRDefault="00E85AB7" w:rsidP="0067591A"/>
    <w:p w14:paraId="7F4367B2" w14:textId="6C4820A0" w:rsidR="00E85AB7" w:rsidRDefault="00E85AB7" w:rsidP="0067591A">
      <w:r>
        <w:t>Contact us</w:t>
      </w:r>
    </w:p>
    <w:p w14:paraId="14FA277A" w14:textId="258E58D4" w:rsidR="00E85AB7" w:rsidRDefault="00E85AB7" w:rsidP="0067591A">
      <w:r>
        <w:t>Dr,Masood Ur Rehman Kayani (m.kayani</w:t>
      </w:r>
      <w:r w:rsidR="00FB02AA">
        <w:t xml:space="preserve"> at </w:t>
      </w:r>
      <w:r>
        <w:t>sines.nust.edu.pk)</w:t>
      </w:r>
    </w:p>
    <w:p w14:paraId="07C1862F" w14:textId="0A61688C" w:rsidR="009B3138" w:rsidRPr="0067591A" w:rsidRDefault="28689284" w:rsidP="0067591A">
      <w:r>
        <w:t>Muhammad Shahzaib (kshahzaib9937</w:t>
      </w:r>
      <w:r w:rsidR="002F4335">
        <w:t xml:space="preserve"> at</w:t>
      </w:r>
      <w:r>
        <w:t xml:space="preserve"> gmail.com)</w:t>
      </w:r>
    </w:p>
    <w:sectPr w:rsidR="009B3138" w:rsidRPr="0067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9BC"/>
    <w:multiLevelType w:val="hybridMultilevel"/>
    <w:tmpl w:val="8A16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6B47"/>
    <w:multiLevelType w:val="hybridMultilevel"/>
    <w:tmpl w:val="A97E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0838">
    <w:abstractNumId w:val="1"/>
  </w:num>
  <w:num w:numId="2" w16cid:durableId="1223061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SHAHZAIB">
    <w15:presenceInfo w15:providerId="AD" w15:userId="S::mshahzaib.msbi22sine@student.nust.edu.pk::de37365a-c408-4059-b334-be1829c68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18"/>
    <w:rsid w:val="00013F7F"/>
    <w:rsid w:val="00187F8A"/>
    <w:rsid w:val="001A5E40"/>
    <w:rsid w:val="001B019A"/>
    <w:rsid w:val="001F3482"/>
    <w:rsid w:val="002161F0"/>
    <w:rsid w:val="00275FDB"/>
    <w:rsid w:val="002F4335"/>
    <w:rsid w:val="004124C0"/>
    <w:rsid w:val="0044184F"/>
    <w:rsid w:val="00461D18"/>
    <w:rsid w:val="00592329"/>
    <w:rsid w:val="0067591A"/>
    <w:rsid w:val="00676605"/>
    <w:rsid w:val="00731974"/>
    <w:rsid w:val="00733FB2"/>
    <w:rsid w:val="009656B4"/>
    <w:rsid w:val="009A68CC"/>
    <w:rsid w:val="009B2B92"/>
    <w:rsid w:val="009B3138"/>
    <w:rsid w:val="00AA4B1E"/>
    <w:rsid w:val="00B0566C"/>
    <w:rsid w:val="00B47C05"/>
    <w:rsid w:val="00B64435"/>
    <w:rsid w:val="00DA0C92"/>
    <w:rsid w:val="00E85AB7"/>
    <w:rsid w:val="00EC25CD"/>
    <w:rsid w:val="00EC38FC"/>
    <w:rsid w:val="00ED06BF"/>
    <w:rsid w:val="00EE0083"/>
    <w:rsid w:val="00FB02AA"/>
    <w:rsid w:val="23A98DEB"/>
    <w:rsid w:val="28689284"/>
    <w:rsid w:val="2BDD74C6"/>
    <w:rsid w:val="3A441956"/>
    <w:rsid w:val="407C97A1"/>
    <w:rsid w:val="46F5A589"/>
    <w:rsid w:val="4EC8B10B"/>
    <w:rsid w:val="54F3B8DC"/>
    <w:rsid w:val="59C7429D"/>
    <w:rsid w:val="642E2804"/>
    <w:rsid w:val="66099375"/>
    <w:rsid w:val="6AEF611A"/>
    <w:rsid w:val="7FF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58A"/>
  <w15:chartTrackingRefBased/>
  <w15:docId w15:val="{FD5D93A7-AA2E-4998-A461-98FBBCD8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1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A68C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87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F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F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F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F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SHAHZAIB</dc:creator>
  <cp:keywords/>
  <dc:description/>
  <cp:lastModifiedBy>MUHAMMAD SHAHZAIB</cp:lastModifiedBy>
  <cp:revision>5</cp:revision>
  <dcterms:created xsi:type="dcterms:W3CDTF">2024-06-24T05:10:00Z</dcterms:created>
  <dcterms:modified xsi:type="dcterms:W3CDTF">2024-06-24T05:25:00Z</dcterms:modified>
</cp:coreProperties>
</file>